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1"/>
        <w:spacing w:before="100" w:after="200"/>
        <w:rPr/>
      </w:pPr>
      <w:bookmarkStart w:id="0" w:name="_qqhfo0tcxy24"/>
      <w:bookmarkEnd w:id="0"/>
      <w:commentRangeStart w:id="0"/>
      <w:r>
        <w:rPr>
          <w:rtl w:val="true"/>
        </w:rPr>
        <w:t>עבודת תרגול לקראת המבחן בהיסטוריה</w:t>
      </w:r>
      <w:commentRangeEnd w:id="0"/>
      <w:r>
        <w:commentReference w:id="0"/>
      </w:r>
      <w:r>
        <w:rPr>
          <w:rtl w:val="true"/>
        </w:rPr>
      </w:r>
    </w:p>
    <w:p>
      <w:pPr>
        <w:pStyle w:val="Heading2"/>
        <w:bidi w:val="1"/>
        <w:jc w:val="center"/>
        <w:rPr/>
      </w:pPr>
      <w:bookmarkStart w:id="1" w:name="_3q5pqu9g1rk6"/>
      <w:bookmarkEnd w:id="1"/>
      <w:r>
        <w:rPr>
          <w:rtl w:val="true"/>
        </w:rPr>
        <w:t xml:space="preserve">שחר פרץ </w:t>
      </w:r>
    </w:p>
    <w:p>
      <w:pPr>
        <w:pStyle w:val="Heading2"/>
        <w:bidi w:val="1"/>
        <w:jc w:val="center"/>
        <w:rPr/>
      </w:pPr>
      <w:bookmarkStart w:id="2" w:name="_x5mwkpi24flk"/>
      <w:bookmarkEnd w:id="2"/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בנובמבר </w:t>
      </w:r>
      <w:r>
        <w:rPr/>
        <w:t>2024</w:t>
      </w:r>
    </w:p>
    <w:p>
      <w:pPr>
        <w:pStyle w:val="Heading2"/>
        <w:bidi w:val="1"/>
        <w:jc w:val="left"/>
        <w:rPr/>
      </w:pPr>
      <w:bookmarkStart w:id="3" w:name="_jjuru5b3hsan"/>
      <w:bookmarkEnd w:id="3"/>
      <w:commentRangeStart w:id="1"/>
      <w:r>
        <w:rPr>
          <w:rtl w:val="true"/>
        </w:rPr>
        <w:t>מקור</w:t>
      </w:r>
    </w:p>
    <w:p>
      <w:pPr>
        <w:pStyle w:val="normal1"/>
        <w:bidi w:val="1"/>
        <w:ind w:hanging="0" w:left="720" w:right="720"/>
        <w:rPr/>
      </w:pPr>
      <w:r>
        <w:rPr>
          <w:rtl w:val="true"/>
        </w:rPr>
      </w:r>
      <w:commentRangeEnd w:id="1"/>
      <w:r>
        <w:commentReference w:id="1"/>
      </w:r>
      <w:r>
        <w:rPr>
          <w:rtl w:val="true"/>
        </w:rPr>
        <w:commentReference w:id="2"/>
      </w:r>
      <w:r>
        <w:rPr>
          <w:rtl w:val="true"/>
        </w:rPr>
        <w:t>"</w:t>
      </w:r>
      <w:r>
        <w:rPr>
          <w:rtl w:val="true"/>
        </w:rPr>
        <w:t>היהודים נשארים עם בתוך עם</w:t>
      </w:r>
      <w:r>
        <w:rPr>
          <w:rtl w:val="true"/>
        </w:rPr>
        <w:t xml:space="preserve">, </w:t>
      </w:r>
      <w:r>
        <w:rPr>
          <w:rtl w:val="true"/>
        </w:rPr>
        <w:t>מדינה בתוך מדינה</w:t>
      </w:r>
      <w:r>
        <w:rPr>
          <w:rtl w:val="true"/>
        </w:rPr>
        <w:t xml:space="preserve">, </w:t>
      </w:r>
      <w:r>
        <w:rPr>
          <w:rtl w:val="true"/>
        </w:rPr>
        <w:t>שבט נפרד בקרב כזע זר לו</w:t>
      </w:r>
      <w:r>
        <w:rPr>
          <w:rtl w:val="true"/>
        </w:rPr>
        <w:t xml:space="preserve">. </w:t>
      </w:r>
      <w:r>
        <w:rPr>
          <w:rtl w:val="true"/>
        </w:rPr>
        <w:t>כל המהגרים מתבוללים לבסוף בתוך העם שבקרבו הם יושבים</w:t>
      </w:r>
      <w:r>
        <w:rPr>
          <w:rtl w:val="true"/>
        </w:rPr>
        <w:t xml:space="preserve">, </w:t>
      </w:r>
      <w:r>
        <w:rPr>
          <w:rtl w:val="true"/>
        </w:rPr>
        <w:t>ואילו היהודים – לא</w:t>
      </w:r>
      <w:r>
        <w:rPr>
          <w:rtl w:val="true"/>
        </w:rPr>
        <w:t xml:space="preserve">. </w:t>
      </w:r>
      <w:r>
        <w:rPr>
          <w:rtl w:val="true"/>
        </w:rPr>
        <w:t>בניגוד לטבע הגרמני</w:t>
      </w:r>
      <w:r>
        <w:rPr>
          <w:rtl w:val="true"/>
        </w:rPr>
        <w:t xml:space="preserve">, </w:t>
      </w:r>
      <w:r>
        <w:rPr>
          <w:rtl w:val="true"/>
        </w:rPr>
        <w:t>הם מציגים את אופייים השמי הבלתי מעורער</w:t>
      </w:r>
      <w:r>
        <w:rPr>
          <w:rtl w:val="true"/>
        </w:rPr>
        <w:t xml:space="preserve">, </w:t>
      </w:r>
      <w:r>
        <w:rPr>
          <w:rtl w:val="true"/>
        </w:rPr>
        <w:t>בניגוד לנצרות – את פולחן המצוות הקפדני או את שנאת הנוצרים</w:t>
      </w:r>
      <w:r>
        <w:rPr>
          <w:rtl w:val="true"/>
        </w:rPr>
        <w:t xml:space="preserve">. </w:t>
      </w:r>
      <w:r>
        <w:rPr>
          <w:rtl w:val="true"/>
        </w:rPr>
        <w:t>איננו יכולים להאשים אותם בכך</w:t>
      </w:r>
      <w:r>
        <w:rPr>
          <w:rtl w:val="true"/>
        </w:rPr>
        <w:t xml:space="preserve">. </w:t>
      </w:r>
      <w:r>
        <w:rPr>
          <w:rtl w:val="true"/>
        </w:rPr>
        <w:t>כל עוד יהודים הם</w:t>
      </w:r>
      <w:r>
        <w:rPr>
          <w:rtl w:val="true"/>
        </w:rPr>
        <w:t xml:space="preserve">, </w:t>
      </w:r>
      <w:r>
        <w:rPr>
          <w:rtl w:val="true"/>
        </w:rPr>
        <w:t>אין הם יכולים לנהוג אחרת</w:t>
      </w:r>
      <w:r>
        <w:rPr>
          <w:rtl w:val="true"/>
        </w:rPr>
        <w:t xml:space="preserve">...   </w:t>
        <w:tab/>
        <w:t xml:space="preserve"> </w:t>
      </w:r>
    </w:p>
    <w:p>
      <w:pPr>
        <w:pStyle w:val="normal1"/>
        <w:bidi w:val="1"/>
        <w:ind w:hanging="0" w:left="720" w:right="720"/>
        <w:rPr/>
      </w:pPr>
      <w:r>
        <w:rPr>
          <w:rtl w:val="true"/>
        </w:rPr>
        <w:t xml:space="preserve"> </w:t>
      </w:r>
      <w:r>
        <w:rPr>
          <w:rtl w:val="true"/>
        </w:rPr>
        <w:t>בעבר טענו שהאמנציפציה תדחוף את היהודים להתעסקויות אחרות</w:t>
      </w:r>
      <w:r>
        <w:rPr>
          <w:rtl w:val="true"/>
        </w:rPr>
        <w:t xml:space="preserve">. </w:t>
      </w:r>
      <w:r>
        <w:rPr>
          <w:rtl w:val="true"/>
        </w:rPr>
        <w:t>כעת הם קיבלו את האמנציפציה</w:t>
      </w:r>
      <w:r>
        <w:rPr>
          <w:rtl w:val="true"/>
        </w:rPr>
        <w:t xml:space="preserve">, </w:t>
      </w:r>
      <w:r>
        <w:rPr>
          <w:rtl w:val="true"/>
        </w:rPr>
        <w:t>אולם קרה ההפך מזה</w:t>
      </w:r>
      <w:r>
        <w:rPr>
          <w:rtl w:val="true"/>
        </w:rPr>
        <w:t xml:space="preserve">. </w:t>
      </w:r>
      <w:r>
        <w:rPr>
          <w:rtl w:val="true"/>
        </w:rPr>
        <w:t>הם מפתחים יותר מאשר בעבר את אותן ההתעסקויות בהן הרווח קל ומרובה</w:t>
      </w:r>
      <w:r>
        <w:rPr>
          <w:rtl w:val="true"/>
        </w:rPr>
        <w:t xml:space="preserve">. </w:t>
      </w:r>
      <w:r>
        <w:rPr>
          <w:rtl w:val="true"/>
        </w:rPr>
        <w:t>לאחרונה הם נדחקים גם אל שושורות השופטים</w:t>
      </w:r>
      <w:r>
        <w:rPr>
          <w:rtl w:val="true"/>
        </w:rPr>
        <w:t xml:space="preserve">, </w:t>
      </w:r>
      <w:r>
        <w:rPr>
          <w:rtl w:val="true"/>
        </w:rPr>
        <w:t>שבר שאינו משפיע לטובה על השיפוט</w:t>
      </w:r>
      <w:r>
        <w:rPr>
          <w:rtl w:val="true"/>
        </w:rPr>
        <w:t xml:space="preserve">. </w:t>
      </w:r>
      <w:r>
        <w:rPr>
          <w:rtl w:val="true"/>
        </w:rPr>
        <w:t>אין להם שמחת העבודה ואין להם כל אהדה לכבוד העמל הגרמני</w:t>
      </w:r>
      <w:r>
        <w:rPr>
          <w:rtl w:val="true"/>
        </w:rPr>
        <w:t xml:space="preserve">. </w:t>
      </w:r>
      <w:r>
        <w:rPr>
          <w:rtl w:val="true"/>
        </w:rPr>
        <w:t xml:space="preserve">יש לזקוף בעיקר על חשבונם את הסיסמה </w:t>
      </w:r>
      <w:r>
        <w:rPr>
          <w:rtl w:val="true"/>
        </w:rPr>
        <w:t>``</w:t>
      </w:r>
      <w:r>
        <w:rPr>
          <w:rtl w:val="true"/>
        </w:rPr>
        <w:t>זול ורע</w:t>
      </w:r>
      <w:r>
        <w:rPr>
          <w:rtl w:val="true"/>
        </w:rPr>
        <w:t xml:space="preserve">". </w:t>
      </w:r>
      <w:r>
        <w:rPr>
          <w:rtl w:val="true"/>
        </w:rPr>
        <w:t>הם מצויים בכל מקום שאפל לנצל מצוקה ותאוות ספסרות…</w:t>
      </w:r>
      <w:r>
        <w:rPr>
          <w:rtl w:val="true"/>
        </w:rPr>
        <w:t>"</w:t>
      </w:r>
    </w:p>
    <w:p>
      <w:pPr>
        <w:pStyle w:val="normal1"/>
        <w:bidi w:val="1"/>
        <w:rPr>
          <w:i/>
          <w:i/>
        </w:rPr>
      </w:pPr>
      <w:r>
        <w:rPr>
          <w:i/>
          <w:rtl w:val="true"/>
        </w:rPr>
        <w:t>(</w:t>
      </w:r>
      <w:r>
        <w:rPr>
          <w:i/>
          <w:i/>
          <w:rtl w:val="true"/>
        </w:rPr>
        <w:t>מתוך מצע של מפלגת הפועלים הנוצרית־סוציאליסטית שהוקמה ב־</w:t>
      </w:r>
      <w:r>
        <w:rPr>
          <w:i/>
        </w:rPr>
        <w:t>1878</w:t>
      </w:r>
      <w:r>
        <w:rPr>
          <w:i/>
          <w:rtl w:val="true"/>
        </w:rPr>
        <w:t xml:space="preserve"> </w:t>
      </w:r>
      <w:r>
        <w:rPr>
          <w:i/>
          <w:i/>
          <w:rtl w:val="true"/>
        </w:rPr>
        <w:t>ע</w:t>
      </w:r>
      <w:r>
        <w:rPr>
          <w:i/>
          <w:rtl w:val="true"/>
        </w:rPr>
        <w:t>"</w:t>
      </w:r>
      <w:r>
        <w:rPr>
          <w:i/>
          <w:i/>
          <w:rtl w:val="true"/>
        </w:rPr>
        <w:t>י העומק אדולף שטקר</w:t>
      </w:r>
      <w:r>
        <w:rPr>
          <w:i/>
          <w:rtl w:val="true"/>
        </w:rPr>
        <w:t>)</w:t>
      </w:r>
    </w:p>
    <w:p>
      <w:pPr>
        <w:pStyle w:val="Heading2"/>
        <w:bidi w:val="1"/>
        <w:rPr/>
      </w:pPr>
      <w:bookmarkStart w:id="4" w:name="_mq5k69e9nv9x"/>
      <w:bookmarkEnd w:id="4"/>
      <w:r>
        <w:rPr>
          <w:rtl w:val="true"/>
        </w:rPr>
        <w:t>תשובות</w:t>
      </w:r>
    </w:p>
    <w:p>
      <w:pPr>
        <w:pStyle w:val="Heading3"/>
        <w:bidi w:val="1"/>
        <w:rPr/>
      </w:pPr>
      <w:bookmarkStart w:id="5" w:name="_1f7qeo4sr0we"/>
      <w:bookmarkEnd w:id="5"/>
      <w:r>
        <w:rPr>
          <w:rtl w:val="true"/>
        </w:rPr>
        <w:t>סעיף א</w:t>
      </w:r>
      <w:r>
        <w:rPr>
          <w:rtl w:val="true"/>
        </w:rPr>
        <w:t>'</w:t>
      </w:r>
    </w:p>
    <w:p>
      <w:pPr>
        <w:pStyle w:val="normal1"/>
        <w:bidi w:val="1"/>
        <w:rPr/>
      </w:pPr>
      <w:r>
        <w:rPr>
          <w:b/>
          <w:b/>
          <w:rtl w:val="true"/>
        </w:rPr>
        <w:t>שאלה</w:t>
      </w:r>
      <w:r>
        <w:rPr>
          <w:b/>
          <w:rtl w:val="true"/>
        </w:rPr>
        <w:t xml:space="preserve">: </w:t>
      </w:r>
      <w:r>
        <w:rPr>
          <w:rtl w:val="true"/>
        </w:rPr>
        <w:t>הסבירו מהי האמנסיפציה</w:t>
      </w:r>
      <w:r>
        <w:rPr>
          <w:rtl w:val="true"/>
        </w:rPr>
        <w:t xml:space="preserve">? </w:t>
      </w:r>
      <w:r>
        <w:rPr>
          <w:rtl w:val="true"/>
        </w:rPr>
        <w:t>הסבר</w:t>
      </w:r>
      <w:r>
        <w:rPr>
          <w:rtl w:val="true"/>
        </w:rPr>
        <w:t xml:space="preserve">, </w:t>
      </w:r>
      <w:r>
        <w:rPr>
          <w:rtl w:val="true"/>
        </w:rPr>
        <w:t>על־פי הקטע ועל־פי מה שלמדת</w:t>
      </w:r>
      <w:r>
        <w:rPr>
          <w:rtl w:val="true"/>
        </w:rPr>
        <w:t xml:space="preserve">, </w:t>
      </w:r>
      <w:r>
        <w:rPr>
          <w:rtl w:val="true"/>
        </w:rPr>
        <w:t>מהו הקשר בין האמנציפציה לבין צמיחת האנטישמיות המודרנית</w:t>
      </w:r>
      <w:r>
        <w:rPr>
          <w:rtl w:val="true"/>
        </w:rPr>
        <w:t>?</w:t>
      </w:r>
    </w:p>
    <w:p>
      <w:pPr>
        <w:pStyle w:val="normal1"/>
        <w:bidi w:val="1"/>
        <w:rPr>
          <w:b/>
        </w:rPr>
      </w:pPr>
      <w:r>
        <w:rPr>
          <w:b/>
          <w:b/>
          <w:rtl w:val="true"/>
        </w:rPr>
        <w:t>תשובה</w:t>
      </w:r>
      <w:r>
        <w:rPr>
          <w:b/>
          <w:rtl w:val="true"/>
        </w:rPr>
        <w:t xml:space="preserve">: </w:t>
      </w:r>
    </w:p>
    <w:p>
      <w:pPr>
        <w:pStyle w:val="normal1"/>
        <w:bidi w:val="1"/>
        <w:rPr/>
      </w:pPr>
      <w:r>
        <w:rPr>
          <w:rtl w:val="true"/>
        </w:rPr>
        <w:t>במהלך המאה ה־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במערב</w:t>
      </w:r>
      <w:del w:id="0" w:author="Anonymous" w:date="2024-11-18T04:32:10Z">
        <w:r>
          <w:rPr>
            <w:rtl w:val="true"/>
          </w:rPr>
          <w:delText xml:space="preserve"> ערבמערב</w:delText>
        </w:r>
      </w:del>
      <w:r>
        <w:rPr>
          <w:rtl w:val="true"/>
        </w:rPr>
        <w:t xml:space="preserve"> אירופה</w:t>
      </w:r>
      <w:r>
        <w:rPr>
          <w:rtl w:val="true"/>
        </w:rPr>
        <w:t xml:space="preserve">, </w:t>
      </w:r>
      <w:r>
        <w:rPr>
          <w:rtl w:val="true"/>
        </w:rPr>
        <w:t>ליהודים ניתן היתר להשתלב בחברה במדינות בהן הם חיו</w:t>
      </w:r>
      <w:r>
        <w:rPr>
          <w:rtl w:val="true"/>
        </w:rPr>
        <w:t xml:space="preserve">. </w:t>
      </w:r>
      <w:r>
        <w:rPr>
          <w:rtl w:val="true"/>
        </w:rPr>
        <w:t>היתר זה</w:t>
      </w:r>
      <w:r>
        <w:rPr>
          <w:rtl w:val="true"/>
        </w:rPr>
        <w:t xml:space="preserve">, </w:t>
      </w:r>
      <w:r>
        <w:rPr>
          <w:rtl w:val="true"/>
        </w:rPr>
        <w:t xml:space="preserve">הופיע כחלק מרשימת חוקים הקרויים </w:t>
      </w:r>
      <w:r>
        <w:rPr>
          <w:rtl w:val="true"/>
        </w:rPr>
        <w:commentReference w:id="3"/>
      </w:r>
      <w:r>
        <w:rPr>
          <w:rtl w:val="true"/>
          <w:rPrChange w:id="0" w:author="Anonymous" w:date="2024-11-18T04:32:50Z"/>
        </w:rPr>
        <w:t>האמנסיפציה</w:t>
      </w:r>
      <w:r>
        <w:rPr>
          <w:rtl w:val="true"/>
        </w:rPr>
        <w:t xml:space="preserve">. </w:t>
      </w:r>
      <w:r>
        <w:rPr>
          <w:rtl w:val="true"/>
        </w:rPr>
        <w:t>שילובם בחברה הוביל ליצירת האנטישמיות המודרנית</w:t>
      </w:r>
      <w:r>
        <w:rPr>
          <w:rtl w:val="true"/>
        </w:rPr>
        <w:t xml:space="preserve">, </w:t>
      </w:r>
      <w:r>
        <w:rPr>
          <w:rtl w:val="true"/>
        </w:rPr>
        <w:t xml:space="preserve">אנטישמיות המופנית כנגד </w:t>
      </w:r>
      <w:r>
        <w:rPr>
          <w:i/>
          <w:i/>
          <w:rtl w:val="true"/>
        </w:rPr>
        <w:t>גזע</w:t>
      </w:r>
      <w:r>
        <w:rPr>
          <w:rtl w:val="true"/>
        </w:rPr>
        <w:t xml:space="preserve"> היהודים וצאצאיהם </w:t>
      </w:r>
      <w:r>
        <w:rPr>
          <w:rtl w:val="true"/>
        </w:rPr>
        <w:t>(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להם וילדיהם</w:t>
      </w:r>
      <w:r>
        <w:rPr>
          <w:rtl w:val="true"/>
        </w:rPr>
        <w:t xml:space="preserve">, </w:t>
      </w:r>
      <w:r>
        <w:rPr>
          <w:rtl w:val="true"/>
        </w:rPr>
        <w:t>ללא תלות בדת</w:t>
      </w:r>
      <w:r>
        <w:rPr>
          <w:rtl w:val="true"/>
        </w:rPr>
        <w:t>).</w:t>
      </w:r>
    </w:p>
    <w:p>
      <w:pPr>
        <w:pStyle w:val="normal1"/>
        <w:bidi w:val="1"/>
        <w:rPr/>
      </w:pPr>
      <w:r>
        <w:rPr>
          <w:rtl w:val="true"/>
        </w:rPr>
        <w:t>ה</w:t>
      </w:r>
      <w:r>
        <w:rPr>
          <w:b/>
          <w:b/>
          <w:rtl w:val="true"/>
        </w:rPr>
        <w:t>אמנציפציה</w:t>
      </w:r>
      <w:r>
        <w:rPr>
          <w:rtl w:val="true"/>
        </w:rPr>
        <w:t xml:space="preserve"> כללה היתרים רבים</w:t>
      </w:r>
      <w:r>
        <w:rPr>
          <w:rtl w:val="true"/>
        </w:rPr>
        <w:t xml:space="preserve">, </w:t>
      </w:r>
      <w:r>
        <w:rPr>
          <w:rtl w:val="true"/>
        </w:rPr>
        <w:t>שאיפשרו ליהודים להשתלב במשרות בכירות – אם כשופטים</w:t>
      </w:r>
      <w:r>
        <w:rPr>
          <w:rtl w:val="true"/>
        </w:rPr>
        <w:t xml:space="preserve">, </w:t>
      </w:r>
      <w:r>
        <w:rPr>
          <w:rtl w:val="true"/>
        </w:rPr>
        <w:t>רופאים</w:t>
      </w:r>
      <w:r>
        <w:rPr>
          <w:rtl w:val="true"/>
        </w:rPr>
        <w:t xml:space="preserve">, </w:t>
      </w:r>
      <w:r>
        <w:rPr>
          <w:rtl w:val="true"/>
        </w:rPr>
        <w:t>מנהלי חשבונות</w:t>
      </w:r>
      <w:r>
        <w:rPr>
          <w:rtl w:val="true"/>
        </w:rPr>
        <w:t xml:space="preserve">, </w:t>
      </w:r>
      <w:r>
        <w:rPr>
          <w:rtl w:val="true"/>
        </w:rPr>
        <w:t>ותפקידים רבים אחרים</w:t>
      </w:r>
      <w:r>
        <w:rPr>
          <w:rtl w:val="true"/>
        </w:rPr>
        <w:t xml:space="preserve">. </w:t>
      </w:r>
      <w:r>
        <w:rPr>
          <w:rtl w:val="true"/>
        </w:rPr>
        <w:t xml:space="preserve">האמנציפציה ניתנה </w:t>
      </w:r>
      <w:ins w:id="2" w:author="Anonymous" w:date="2024-11-18T04:33:27Z">
        <w:r>
          <w:rPr>
            <w:rtl w:val="true"/>
          </w:rPr>
          <w:t>ב</w:t>
        </w:r>
      </w:ins>
      <w:del w:id="3" w:author="Anonymous" w:date="2024-11-18T04:33:27Z">
        <w:r>
          <w:rPr>
            <w:rtl w:val="true"/>
          </w:rPr>
          <w:delText>ע</w:delText>
        </w:r>
      </w:del>
      <w:del w:id="4" w:author="Anonymous" w:date="2024-11-18T04:33:27Z">
        <w:r>
          <w:rPr>
            <w:rtl w:val="true"/>
          </w:rPr>
          <w:delText>"</w:delText>
        </w:r>
      </w:del>
      <w:del w:id="5" w:author="Anonymous" w:date="2024-11-18T04:33:27Z">
        <w:r>
          <w:rPr>
            <w:rtl w:val="true"/>
          </w:rPr>
          <w:delText xml:space="preserve">י </w:delText>
        </w:r>
      </w:del>
      <w:r>
        <w:rPr>
          <w:rtl w:val="true"/>
        </w:rPr>
        <w:t>מדינות מערב אירופה לאוכלוסיה היהודית בכללותה</w:t>
      </w:r>
      <w:ins w:id="6" w:author="Anonymous" w:date="2024-11-18T04:33:37Z">
        <w:r>
          <w:rPr>
            <w:rtl w:val="true"/>
          </w:rPr>
          <w:t xml:space="preserve"> ליהודים כיחידים ולא כקהילה</w:t>
        </w:r>
      </w:ins>
      <w:r>
        <w:rPr>
          <w:rtl w:val="true"/>
        </w:rPr>
        <w:t xml:space="preserve">, </w:t>
      </w:r>
      <w:r>
        <w:rPr>
          <w:rtl w:val="true"/>
        </w:rPr>
        <w:t>ואפשרה להם לנהל אוטונומיה עצמאית כיהודים לצד חייהם החברתיים</w:t>
      </w:r>
      <w:r>
        <w:rPr>
          <w:rtl w:val="true"/>
        </w:rPr>
        <w:t>.</w:t>
      </w:r>
    </w:p>
    <w:p>
      <w:pPr>
        <w:pStyle w:val="normal1"/>
        <w:bidi w:val="1"/>
        <w:rPr/>
      </w:pP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  <w:rPrChange w:id="0" w:author="Anonymous" w:date="2024-11-18T04:32:50Z"/>
        </w:rPr>
        <w:t>האמנסיפציה</w:t>
      </w:r>
      <w:r>
        <w:rPr>
          <w:rtl w:val="true"/>
        </w:rPr>
        <w:t xml:space="preserve"> גררה את תיאורית </w:t>
      </w:r>
      <w:r>
        <w:rPr>
          <w:b/>
          <w:b/>
          <w:rtl w:val="true"/>
        </w:rPr>
        <w:t>האנטישמיות המודרנית</w:t>
      </w:r>
      <w:r>
        <w:rPr>
          <w:rtl w:val="true"/>
        </w:rPr>
        <w:t xml:space="preserve">.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גזע היהודים</w:t>
      </w:r>
      <w:r>
        <w:rPr>
          <w:rtl w:val="true"/>
        </w:rPr>
        <w:t xml:space="preserve">, </w:t>
      </w:r>
      <w:r>
        <w:rPr>
          <w:rtl w:val="true"/>
        </w:rPr>
        <w:t>על כל צאציהם</w:t>
      </w:r>
      <w:r>
        <w:rPr>
          <w:rtl w:val="true"/>
        </w:rPr>
        <w:t xml:space="preserve">, </w:t>
      </w:r>
      <w:r>
        <w:rPr>
          <w:rtl w:val="true"/>
        </w:rPr>
        <w:t>ובכל דורותיהם</w:t>
      </w:r>
      <w:r>
        <w:rPr>
          <w:rtl w:val="true"/>
        </w:rPr>
        <w:t xml:space="preserve">, </w:t>
      </w:r>
      <w:r>
        <w:rPr>
          <w:rtl w:val="true"/>
        </w:rPr>
        <w:t>הם מפגע מזיק בחברה</w:t>
      </w:r>
      <w:r>
        <w:rPr>
          <w:rtl w:val="true"/>
        </w:rPr>
        <w:t xml:space="preserve">. </w:t>
      </w:r>
      <w:r>
        <w:rPr>
          <w:rtl w:val="true"/>
        </w:rPr>
        <w:t>התיאוריה הגזעית הונעה ברגשות מרמור שחשה האוכלוסיה כלפי הצלחת היהודים במשרותיהם</w:t>
      </w:r>
      <w:r>
        <w:rPr>
          <w:rtl w:val="true"/>
        </w:rPr>
        <w:t xml:space="preserve">, </w:t>
      </w:r>
      <w:r>
        <w:rPr>
          <w:rtl w:val="true"/>
        </w:rPr>
        <w:t>שהייתה לא פורפורציונית ביחס לשיעורם באוכלוסיה</w:t>
      </w:r>
      <w:r>
        <w:rPr>
          <w:rtl w:val="true"/>
        </w:rPr>
        <w:t xml:space="preserve">. </w:t>
      </w:r>
      <w:r>
        <w:rPr>
          <w:rtl w:val="true"/>
        </w:rPr>
        <w:t>כתוצאה מהאנטישמיות המודרנית קמו מפלגות ותנועות פוליטיות עם מצע שנועד לצמצם את האמנציפציה והזכויות שניתנו ליהודים</w:t>
      </w:r>
      <w:commentRangeStart w:id="4"/>
      <w:r>
        <w:rPr>
          <w:rtl w:val="true"/>
        </w:rPr>
        <w:t>.</w:t>
      </w:r>
    </w:p>
    <w:p>
      <w:pPr>
        <w:pStyle w:val="normal1"/>
        <w:bidi w:val="1"/>
        <w:rPr/>
      </w:pPr>
      <w:r>
        <w:rPr>
          <w:rtl w:val="true"/>
        </w:rPr>
      </w:r>
      <w:commentRangeEnd w:id="4"/>
      <w:r>
        <w:commentReference w:id="4"/>
      </w:r>
      <w:r>
        <w:rPr>
          <w:rtl w:val="true"/>
        </w:rPr>
        <w:t xml:space="preserve">נתבונן במצעהּ של מפלגת הפועלים הנוצרית־סוציאליסטית </w:t>
      </w:r>
      <w:r>
        <w:rPr>
          <w:rtl w:val="true"/>
        </w:rPr>
        <w:t>("</w:t>
      </w:r>
      <w:r>
        <w:rPr>
          <w:rtl w:val="true"/>
        </w:rPr>
        <w:t>קטע המקור</w:t>
      </w:r>
      <w:r>
        <w:rPr>
          <w:rtl w:val="true"/>
        </w:rPr>
        <w:t xml:space="preserve">"), </w:t>
      </w:r>
      <w:r>
        <w:rPr>
          <w:rtl w:val="true"/>
        </w:rPr>
        <w:t>ועליו נבסס את הציטוטים שיובאו בתשובה זו</w:t>
      </w:r>
      <w:r>
        <w:rPr>
          <w:rtl w:val="true"/>
        </w:rPr>
        <w:t xml:space="preserve">. </w:t>
      </w:r>
      <w:r>
        <w:rPr>
          <w:rtl w:val="true"/>
        </w:rPr>
        <w:t>בקטע המקור</w:t>
      </w:r>
      <w:r>
        <w:rPr>
          <w:rtl w:val="true"/>
        </w:rPr>
        <w:t xml:space="preserve">, </w:t>
      </w:r>
      <w:r>
        <w:rPr>
          <w:rtl w:val="true"/>
        </w:rPr>
        <w:t xml:space="preserve">צויין כי </w:t>
      </w:r>
      <w:r>
        <w:rPr>
          <w:i/>
          <w:rtl w:val="true"/>
        </w:rPr>
        <w:t>"</w:t>
      </w:r>
      <w:r>
        <w:rPr>
          <w:i/>
          <w:i/>
          <w:rtl w:val="true"/>
        </w:rPr>
        <w:t>בבעבר טענו שהאמנציפציה תדחוף את היהודים להתעסקויות אחרות</w:t>
      </w:r>
      <w:r>
        <w:rPr>
          <w:i/>
          <w:rtl w:val="true"/>
        </w:rPr>
        <w:t xml:space="preserve">. </w:t>
      </w:r>
      <w:r>
        <w:rPr>
          <w:i/>
          <w:i/>
          <w:rtl w:val="true"/>
        </w:rPr>
        <w:t>כעת הם קיבלו את האמנציפציה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אולם קרה ההיפך מזה</w:t>
      </w:r>
      <w:r>
        <w:rPr>
          <w:i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נבחין</w:t>
      </w:r>
      <w:r>
        <w:rPr>
          <w:rtl w:val="true"/>
        </w:rPr>
        <w:t xml:space="preserve">, </w:t>
      </w:r>
      <w:r>
        <w:rPr>
          <w:rtl w:val="true"/>
        </w:rPr>
        <w:t>כי הכותב מניח הרצון הקורא הוא שהיהודים ייתעסקו בתעסקויות אחרות</w:t>
      </w:r>
      <w:r>
        <w:rPr>
          <w:rtl w:val="true"/>
        </w:rPr>
        <w:t xml:space="preserve">, </w:t>
      </w:r>
      <w:r>
        <w:rPr>
          <w:rtl w:val="true"/>
        </w:rPr>
        <w:t>והוא מותח ביקורת על האמנציפציה כמי שאפשרה ליהודים להמשיך בעיסוקם</w:t>
      </w:r>
      <w:r>
        <w:rPr>
          <w:rtl w:val="true"/>
        </w:rPr>
        <w:t xml:space="preserve">. </w:t>
      </w:r>
      <w:r>
        <w:rPr>
          <w:rtl w:val="true"/>
        </w:rPr>
        <w:t>ומה הוא עיסוקם</w:t>
      </w:r>
      <w:r>
        <w:rPr>
          <w:rtl w:val="true"/>
        </w:rPr>
        <w:t>? "</w:t>
      </w:r>
      <w:r>
        <w:rPr>
          <w:i/>
          <w:rtl w:val="true"/>
        </w:rPr>
        <w:t xml:space="preserve">[...] </w:t>
      </w:r>
      <w:r>
        <w:rPr>
          <w:i/>
          <w:i/>
          <w:rtl w:val="true"/>
        </w:rPr>
        <w:t>ההתעסקויות בהן הרווח קל ומרובה</w:t>
      </w:r>
      <w:r>
        <w:rPr>
          <w:i/>
          <w:rtl w:val="true"/>
        </w:rPr>
        <w:t xml:space="preserve">. </w:t>
      </w:r>
      <w:r>
        <w:rPr>
          <w:i/>
          <w:i/>
          <w:rtl w:val="true"/>
        </w:rPr>
        <w:t>לאחרונה הם גם נדחקים אל שורות השופטים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שבר שאינו משפיע לטובה על השיפוט</w:t>
      </w:r>
      <w:r>
        <w:rPr>
          <w:i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לפי הכותב</w:t>
      </w:r>
      <w:r>
        <w:rPr>
          <w:rtl w:val="true"/>
        </w:rPr>
        <w:t xml:space="preserve">, </w:t>
      </w:r>
      <w:r>
        <w:rPr>
          <w:rtl w:val="true"/>
        </w:rPr>
        <w:t xml:space="preserve">היהודים עוסקים במלאכות שאין בהן ממש </w:t>
      </w:r>
      <w:r>
        <w:rPr>
          <w:rtl w:val="true"/>
        </w:rPr>
        <w:t>(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הם מפגע המנצל את החברה</w:t>
      </w:r>
      <w:r>
        <w:rPr>
          <w:rtl w:val="true"/>
        </w:rPr>
        <w:t xml:space="preserve">), </w:t>
      </w:r>
      <w:r>
        <w:rPr>
          <w:rtl w:val="true"/>
        </w:rPr>
        <w:t>ובפרט פוגעים בשיפוט</w:t>
      </w:r>
      <w:r>
        <w:rPr>
          <w:rtl w:val="true"/>
        </w:rPr>
        <w:t xml:space="preserve">. </w:t>
      </w:r>
      <w:r>
        <w:rPr>
          <w:rtl w:val="true"/>
        </w:rPr>
        <w:t xml:space="preserve">ולא רק בשיפוט – </w:t>
      </w:r>
      <w:r>
        <w:rPr>
          <w:i/>
          <w:rtl w:val="true"/>
        </w:rPr>
        <w:t>"</w:t>
      </w:r>
      <w:r>
        <w:rPr>
          <w:i/>
          <w:i/>
          <w:rtl w:val="true"/>
        </w:rPr>
        <w:t>הם מצויים בכל מקום שאפשר לנצל תאוות ספסרות</w:t>
      </w:r>
      <w:r>
        <w:rPr>
          <w:i/>
          <w:rtl w:val="true"/>
        </w:rPr>
        <w:t>"</w:t>
      </w:r>
      <w:r>
        <w:rPr>
          <w:rtl w:val="true"/>
        </w:rPr>
        <w:t>.</w:t>
      </w:r>
    </w:p>
    <w:p>
      <w:pPr>
        <w:pStyle w:val="normal1"/>
        <w:bidi w:val="1"/>
        <w:rPr/>
      </w:pPr>
      <w:commentRangeStart w:id="5"/>
      <w:r>
        <w:rPr>
          <w:rtl w:val="true"/>
        </w:rPr>
        <w:t>נבחין בשני דברים</w:t>
      </w:r>
      <w:r>
        <w:rPr>
          <w:rtl w:val="true"/>
        </w:rPr>
        <w:t xml:space="preserve">. </w:t>
      </w:r>
      <w:r>
        <w:rPr>
          <w:rtl w:val="true"/>
        </w:rPr>
        <w:t>הראשון – שהכותב מתנה את הכל בקיומה של האמנציפציה</w:t>
      </w:r>
      <w:r>
        <w:rPr>
          <w:rtl w:val="true"/>
        </w:rPr>
        <w:t xml:space="preserve">, </w:t>
      </w:r>
      <w:r>
        <w:rPr>
          <w:rtl w:val="true"/>
        </w:rPr>
        <w:t>ובעצם הצגת הנובע מאותה אמנציפציה כדבר שלילי</w:t>
      </w:r>
      <w:r>
        <w:rPr>
          <w:rtl w:val="true"/>
        </w:rPr>
        <w:t xml:space="preserve">, </w:t>
      </w:r>
      <w:r>
        <w:rPr>
          <w:rtl w:val="true"/>
        </w:rPr>
        <w:t>קורא לביטולה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הוא שהוא משתמש בנימוקים המאפיינים את האנטישמיות המודרנית</w:t>
      </w:r>
      <w:r>
        <w:rPr>
          <w:rtl w:val="true"/>
        </w:rPr>
        <w:t xml:space="preserve">. </w:t>
      </w:r>
      <w:r>
        <w:rPr>
          <w:rtl w:val="true"/>
        </w:rPr>
        <w:t>דוגמה לנימוקים כאלו הוא הטענה שהיהודים הגיעו לכל מקום</w:t>
      </w:r>
      <w:r>
        <w:rPr>
          <w:rtl w:val="true"/>
        </w:rPr>
        <w:t>, (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הם בעלי משרות כוח רבות משיעורם בחברה</w:t>
      </w:r>
      <w:r>
        <w:rPr>
          <w:rtl w:val="true"/>
        </w:rPr>
        <w:t xml:space="preserve">) </w:t>
      </w:r>
      <w:r>
        <w:rPr>
          <w:rtl w:val="true"/>
        </w:rPr>
        <w:t>ומשתמע מהטקסט ש</w:t>
      </w:r>
      <w:r>
        <w:rPr>
          <w:b/>
          <w:b/>
          <w:rtl w:val="true"/>
        </w:rPr>
        <w:t>הם שולטים על הציבור הגרמני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בשילובם במערכת המשפט</w:t>
      </w:r>
      <w:r>
        <w:rPr>
          <w:rtl w:val="true"/>
        </w:rPr>
        <w:t xml:space="preserve">). </w:t>
      </w:r>
      <w:r>
        <w:rPr>
          <w:rtl w:val="true"/>
        </w:rPr>
        <w:t>יותר מכך</w:t>
      </w:r>
      <w:r>
        <w:rPr>
          <w:rtl w:val="true"/>
        </w:rPr>
        <w:t xml:space="preserve">, </w:t>
      </w:r>
      <w:r>
        <w:rPr>
          <w:rtl w:val="true"/>
        </w:rPr>
        <w:t>שההשפעות היהודים על החברה רעות</w:t>
      </w:r>
      <w:r>
        <w:rPr>
          <w:rtl w:val="true"/>
        </w:rPr>
        <w:t xml:space="preserve">, </w:t>
      </w:r>
      <w:r>
        <w:rPr>
          <w:b/>
          <w:b/>
          <w:rtl w:val="true"/>
        </w:rPr>
        <w:t>מעצם היותם יהודים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i/>
          <w:rtl w:val="true"/>
        </w:rPr>
        <w:t>"</w:t>
      </w:r>
      <w:r>
        <w:rPr>
          <w:i/>
          <w:i/>
          <w:rtl w:val="true"/>
        </w:rPr>
        <w:t>כל עוד יהודים הם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אין הם יכולים לנהוג אחרת</w:t>
      </w:r>
      <w:r>
        <w:rPr>
          <w:i/>
          <w:rtl w:val="true"/>
        </w:rPr>
        <w:t>."</w:t>
      </w:r>
      <w:r>
        <w:rPr>
          <w:rtl w:val="true"/>
        </w:rPr>
        <w:t>).</w:t>
      </w:r>
      <w:commentRangeEnd w:id="5"/>
      <w:r>
        <w:commentReference w:id="5"/>
      </w:r>
      <w:r>
        <w:rPr>
          <w:rtl w:val="true"/>
        </w:rPr>
      </w:r>
    </w:p>
    <w:p>
      <w:pPr>
        <w:pStyle w:val="normal1"/>
        <w:bidi w:val="1"/>
        <w:rPr/>
      </w:pPr>
      <w:r>
        <w:rPr>
          <w:rtl w:val="true"/>
        </w:rPr>
        <w:t>לפי הנלמד</w:t>
      </w:r>
      <w:r>
        <w:rPr>
          <w:rtl w:val="true"/>
        </w:rPr>
        <w:t xml:space="preserve">, </w:t>
      </w:r>
      <w:r>
        <w:rPr>
          <w:rtl w:val="true"/>
        </w:rPr>
        <w:t>עצם קיומה של האמנציפציה אפשרה להיהודים להגיע לאותן משרות</w:t>
      </w:r>
      <w:r>
        <w:rPr>
          <w:rtl w:val="true"/>
        </w:rPr>
        <w:t xml:space="preserve">, </w:t>
      </w:r>
      <w:r>
        <w:rPr>
          <w:rtl w:val="true"/>
        </w:rPr>
        <w:t>שעוררו את האנטישמיות המודרנית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האמנציפציה היוותה בסיס להתהוות האנטישמיות המודרנית</w:t>
      </w:r>
      <w:r>
        <w:rPr>
          <w:rtl w:val="true"/>
        </w:rPr>
        <w:t>.</w:t>
      </w:r>
    </w:p>
    <w:p>
      <w:pPr>
        <w:pStyle w:val="normal1"/>
        <w:bidi w:val="1"/>
        <w:rPr/>
      </w:pP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הראינו שקטע המקור משתמש בנימוקים הפופולאריים בקרב התומכים באנטישמיות המודרנית</w:t>
      </w:r>
      <w:r>
        <w:rPr>
          <w:rtl w:val="true"/>
        </w:rPr>
        <w:t xml:space="preserve">, </w:t>
      </w:r>
      <w:r>
        <w:rPr>
          <w:rtl w:val="true"/>
        </w:rPr>
        <w:t xml:space="preserve">על מנת לקשור את האמנציפציה בפגיעה </w:t>
      </w:r>
      <w:commentRangeStart w:id="6"/>
      <w:r>
        <w:rPr>
          <w:rtl w:val="true"/>
        </w:rPr>
        <w:t>בחוסן הלאום</w:t>
      </w:r>
      <w:r>
        <w:rPr>
          <w:rtl w:val="true"/>
        </w:rPr>
      </w:r>
      <w:commentRangeEnd w:id="6"/>
      <w:r>
        <w:commentReference w:id="6"/>
      </w:r>
      <w:r>
        <w:rPr>
          <w:rtl w:val="true"/>
        </w:rPr>
        <w:t xml:space="preserve"> הגרמני</w:t>
      </w:r>
      <w:r>
        <w:rPr>
          <w:rtl w:val="true"/>
        </w:rPr>
        <w:t xml:space="preserve">. </w:t>
      </w:r>
      <w:r>
        <w:rPr>
          <w:rtl w:val="true"/>
        </w:rPr>
        <w:t>הוא עושה זאת באמצעות חיזוק התחושה שהיהודים שולטים בחברה</w:t>
      </w:r>
      <w:r>
        <w:rPr>
          <w:rtl w:val="true"/>
        </w:rPr>
        <w:t xml:space="preserve">, </w:t>
      </w:r>
      <w:r>
        <w:rPr>
          <w:rtl w:val="true"/>
        </w:rPr>
        <w:t>בבנקאות ובמשפט</w:t>
      </w:r>
      <w:r>
        <w:rPr>
          <w:rtl w:val="true"/>
        </w:rPr>
        <w:t xml:space="preserve">, </w:t>
      </w:r>
      <w:r>
        <w:rPr>
          <w:rtl w:val="true"/>
        </w:rPr>
        <w:t>ושהאמנציפציה איפשרה להם לעשות זאת</w:t>
      </w:r>
      <w:r>
        <w:rPr>
          <w:rtl w:val="true"/>
        </w:rPr>
        <w:t>.</w:t>
      </w:r>
    </w:p>
    <w:p>
      <w:pPr>
        <w:pStyle w:val="Heading3"/>
        <w:bidi w:val="1"/>
        <w:rPr/>
      </w:pPr>
      <w:bookmarkStart w:id="6" w:name="_5b5ci4snxane"/>
      <w:bookmarkEnd w:id="6"/>
      <w:r>
        <w:rPr>
          <w:rtl w:val="true"/>
        </w:rPr>
        <w:t>סעיף ב</w:t>
      </w:r>
      <w:r>
        <w:rPr>
          <w:rtl w:val="true"/>
        </w:rPr>
        <w:t>'</w:t>
      </w:r>
    </w:p>
    <w:p>
      <w:pPr>
        <w:pStyle w:val="normal1"/>
        <w:bidi w:val="1"/>
        <w:rPr/>
      </w:pPr>
      <w:r>
        <w:rPr>
          <w:b/>
          <w:b/>
          <w:rtl w:val="true"/>
        </w:rPr>
        <w:t>שאלה</w:t>
      </w:r>
      <w:r>
        <w:rPr>
          <w:b/>
          <w:rtl w:val="true"/>
        </w:rPr>
        <w:t xml:space="preserve">: </w:t>
      </w:r>
      <w:r>
        <w:rPr>
          <w:rtl w:val="true"/>
        </w:rPr>
        <w:t>לפניכם גורמים שהשפיעו על צמיחת התנועות הלאומיות באירופה במאה ה־</w:t>
      </w:r>
      <w:r>
        <w:rPr/>
        <w:t>19</w:t>
      </w:r>
      <w:r>
        <w:rPr>
          <w:rtl w:val="true"/>
        </w:rPr>
        <w:t>:</w:t>
      </w:r>
    </w:p>
    <w:p>
      <w:pPr>
        <w:pStyle w:val="normal1"/>
        <w:numPr>
          <w:ilvl w:val="0"/>
          <w:numId w:val="1"/>
        </w:numPr>
        <w:bidi w:val="1"/>
        <w:spacing w:before="100" w:afterAutospacing="0" w:after="0"/>
        <w:ind w:hanging="360" w:left="720"/>
        <w:rPr>
          <w:u w:val="none"/>
        </w:rPr>
      </w:pPr>
      <w:r>
        <w:rPr>
          <w:rtl w:val="true"/>
        </w:rPr>
        <w:t>מהפכה התעשייתית</w:t>
      </w:r>
    </w:p>
    <w:p>
      <w:pPr>
        <w:pStyle w:val="normal1"/>
        <w:numPr>
          <w:ilvl w:val="0"/>
          <w:numId w:val="1"/>
        </w:numPr>
        <w:bidi w:val="1"/>
        <w:spacing w:beforeAutospacing="0" w:before="0" w:afterAutospacing="0" w:after="0"/>
        <w:ind w:hanging="360" w:left="720"/>
        <w:rPr>
          <w:u w:val="none"/>
        </w:rPr>
      </w:pPr>
      <w:r>
        <w:rPr>
          <w:rtl w:val="true"/>
        </w:rPr>
        <w:t>מהפכות פוליטיות</w:t>
      </w:r>
    </w:p>
    <w:p>
      <w:pPr>
        <w:pStyle w:val="normal1"/>
        <w:numPr>
          <w:ilvl w:val="0"/>
          <w:numId w:val="1"/>
        </w:numPr>
        <w:bidi w:val="1"/>
        <w:spacing w:beforeAutospacing="0" w:before="0" w:after="200"/>
        <w:ind w:hanging="360" w:left="720"/>
        <w:rPr>
          <w:u w:val="none"/>
        </w:rPr>
      </w:pPr>
      <w:r>
        <w:rPr>
          <w:rtl w:val="true"/>
        </w:rPr>
        <w:t>תהליך החילון</w:t>
      </w:r>
    </w:p>
    <w:p>
      <w:pPr>
        <w:pStyle w:val="normal1"/>
        <w:bidi w:val="1"/>
        <w:rPr/>
      </w:pPr>
      <w:r>
        <w:rPr>
          <w:rtl w:val="true"/>
        </w:rPr>
        <w:t>בחרו שניים מן הגורמים והסבירו כיצד השפיעו על צמיחת התנועות הלאומיות באירופה</w:t>
      </w:r>
      <w:r>
        <w:rPr>
          <w:rtl w:val="true"/>
        </w:rPr>
        <w:t xml:space="preserve">. </w:t>
      </w:r>
      <w:r>
        <w:rPr>
          <w:rtl w:val="true"/>
        </w:rPr>
        <w:t>בחרו קטע מספר הלימוד והסבר כיצד מבטא מקור זה את אחד מהגורמים</w:t>
      </w:r>
      <w:r>
        <w:rPr>
          <w:rtl w:val="true"/>
        </w:rPr>
        <w:t xml:space="preserve">. </w:t>
      </w:r>
    </w:p>
    <w:p>
      <w:pPr>
        <w:pStyle w:val="normal1"/>
        <w:bidi w:val="1"/>
        <w:rPr/>
      </w:pPr>
      <w:r>
        <w:rPr>
          <w:b/>
          <w:b/>
          <w:rtl w:val="true"/>
        </w:rPr>
        <w:t>תשובה</w:t>
      </w:r>
      <w:r>
        <w:rPr>
          <w:b/>
          <w:rtl w:val="true"/>
        </w:rPr>
        <w:t xml:space="preserve">: </w:t>
      </w:r>
    </w:p>
    <w:p>
      <w:pPr>
        <w:pStyle w:val="normal1"/>
        <w:bidi w:val="1"/>
        <w:rPr/>
      </w:pPr>
      <w:ins w:id="8" w:author="Anonymous" w:date="2024-11-18T04:38:07Z">
        <w:r>
          <w:rPr>
            <w:rtl w:val="true"/>
          </w:rPr>
          <w:t xml:space="preserve">בתחילת </w:t>
        </w:r>
      </w:ins>
      <w:del w:id="9" w:author="Anonymous" w:date="2024-11-18T04:38:07Z">
        <w:r>
          <w:rPr>
            <w:rtl w:val="true"/>
          </w:rPr>
          <w:delText>במהלך</w:delText>
        </w:r>
      </w:del>
      <w:r>
        <w:rPr>
          <w:rtl w:val="true"/>
        </w:rPr>
        <w:t xml:space="preserve"> המאה ה־</w:t>
      </w:r>
      <w:r>
        <w:rPr/>
        <w:t>19</w:t>
      </w:r>
      <w:r>
        <w:rPr>
          <w:rtl w:val="true"/>
        </w:rPr>
        <w:t xml:space="preserve"> </w:t>
      </w:r>
      <w:ins w:id="10" w:author="Anonymous" w:date="2024-11-18T04:38:15Z">
        <w:r>
          <w:rPr>
            <w:rtl w:val="true"/>
          </w:rPr>
          <w:t xml:space="preserve">החל </w:t>
        </w:r>
      </w:ins>
      <w:del w:id="11" w:author="Anonymous" w:date="2024-11-18T04:38:15Z">
        <w:r>
          <w:rPr>
            <w:rtl w:val="true"/>
          </w:rPr>
          <w:delText>התרחש</w:delText>
        </w:r>
      </w:del>
      <w:r>
        <w:rPr>
          <w:rtl w:val="true"/>
        </w:rPr>
        <w:t xml:space="preserve"> תהליך צמיחת התנועות הלאומיות</w:t>
      </w:r>
      <w:r>
        <w:rPr>
          <w:rtl w:val="true"/>
        </w:rPr>
        <w:t xml:space="preserve">. </w:t>
      </w:r>
      <w:r>
        <w:rPr>
          <w:rtl w:val="true"/>
        </w:rPr>
        <w:t>בגינו</w:t>
      </w:r>
      <w:r>
        <w:rPr>
          <w:rtl w:val="true"/>
        </w:rPr>
        <w:t xml:space="preserve">, </w:t>
      </w:r>
      <w:r>
        <w:rPr>
          <w:rtl w:val="true"/>
        </w:rPr>
        <w:t>עמים התקבצו יחדיו ופעלו להקמת מדינה בעבור אותו העם</w:t>
      </w:r>
      <w:r>
        <w:rPr>
          <w:rtl w:val="true"/>
        </w:rPr>
        <w:t xml:space="preserve">. </w:t>
      </w:r>
      <w:r>
        <w:rPr>
          <w:rtl w:val="true"/>
        </w:rPr>
        <w:t>ישנם מספר גורמים לצמיחת התנועות הלאומיות</w:t>
      </w:r>
      <w:r>
        <w:rPr>
          <w:rtl w:val="true"/>
        </w:rPr>
        <w:t xml:space="preserve">.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מהפכות פוליטיות שהתרחשו באותה התקופה</w:t>
      </w:r>
      <w:r>
        <w:rPr>
          <w:rtl w:val="true"/>
        </w:rPr>
        <w:t xml:space="preserve">, </w:t>
      </w:r>
      <w:r>
        <w:rPr>
          <w:rtl w:val="true"/>
        </w:rPr>
        <w:t>ומהפכות תעשייתיות גם כן</w:t>
      </w:r>
      <w:r>
        <w:rPr>
          <w:rtl w:val="true"/>
        </w:rPr>
        <w:t xml:space="preserve">. </w:t>
      </w:r>
      <w:r>
        <w:rPr>
          <w:rtl w:val="true"/>
        </w:rPr>
        <w:t xml:space="preserve">התנועות הלאומיות שגשגו </w:t>
      </w:r>
      <w:commentRangeStart w:id="7"/>
      <w:r>
        <w:rPr>
          <w:rtl w:val="true"/>
        </w:rPr>
        <w:t>באירופה</w:t>
      </w:r>
      <w:r>
        <w:rPr>
          <w:rtl w:val="true"/>
        </w:rPr>
      </w:r>
      <w:commentRangeEnd w:id="7"/>
      <w:r>
        <w:commentReference w:id="7"/>
      </w:r>
      <w:r>
        <w:rPr>
          <w:rtl w:val="true"/>
        </w:rPr>
        <w:t xml:space="preserve">, </w:t>
      </w:r>
      <w:r>
        <w:rPr>
          <w:rtl w:val="true"/>
        </w:rPr>
        <w:t>גם מחוצה לה – במזרח התיכון</w:t>
      </w:r>
      <w:r>
        <w:rPr>
          <w:rtl w:val="true"/>
        </w:rPr>
        <w:t xml:space="preserve">, </w:t>
      </w:r>
      <w:r>
        <w:rPr>
          <w:rtl w:val="true"/>
        </w:rPr>
        <w:t>ברוסיה</w:t>
      </w:r>
      <w:r>
        <w:rPr>
          <w:rtl w:val="true"/>
        </w:rPr>
        <w:t xml:space="preserve">, </w:t>
      </w:r>
      <w:r>
        <w:rPr>
          <w:rtl w:val="true"/>
        </w:rPr>
        <w:t>אמריקה</w:t>
      </w:r>
      <w:r>
        <w:rPr>
          <w:rtl w:val="true"/>
        </w:rPr>
        <w:t xml:space="preserve">, </w:t>
      </w:r>
      <w:r>
        <w:rPr>
          <w:rtl w:val="true"/>
        </w:rPr>
        <w:t>ובמרבית העולם המודרני</w:t>
      </w:r>
      <w:r>
        <w:rPr>
          <w:rtl w:val="true"/>
        </w:rPr>
        <w:t xml:space="preserve">, </w:t>
      </w:r>
      <w:r>
        <w:rPr>
          <w:rtl w:val="true"/>
        </w:rPr>
        <w:t>על להתפשטותן בכל העולם</w:t>
      </w:r>
      <w:r>
        <w:rPr>
          <w:rtl w:val="true"/>
        </w:rPr>
        <w:t>.</w:t>
      </w:r>
    </w:p>
    <w:p>
      <w:pPr>
        <w:pStyle w:val="normal1"/>
        <w:bidi w:val="1"/>
        <w:rPr/>
      </w:pPr>
      <w:r>
        <w:rPr>
          <w:b/>
          <w:b/>
          <w:rtl w:val="true"/>
        </w:rPr>
        <w:t>הלאומיות</w:t>
      </w:r>
      <w:r>
        <w:rPr>
          <w:rtl w:val="true"/>
        </w:rPr>
        <w:t xml:space="preserve"> היא רעיון לפיו עם בעל מאפיינים משותפים </w:t>
      </w:r>
      <w:r>
        <w:rPr>
          <w:rtl w:val="true"/>
        </w:rPr>
        <w:t>(</w:t>
      </w:r>
      <w:r>
        <w:rPr>
          <w:rtl w:val="true"/>
        </w:rPr>
        <w:t>כמו היסטוריה</w:t>
      </w:r>
      <w:r>
        <w:rPr>
          <w:rtl w:val="true"/>
        </w:rPr>
        <w:t xml:space="preserve">, </w:t>
      </w:r>
      <w:r>
        <w:rPr>
          <w:rtl w:val="true"/>
        </w:rPr>
        <w:t>מנהגים</w:t>
      </w:r>
      <w:r>
        <w:rPr>
          <w:rtl w:val="true"/>
        </w:rPr>
        <w:t xml:space="preserve">, </w:t>
      </w:r>
      <w:r>
        <w:rPr>
          <w:rtl w:val="true"/>
        </w:rPr>
        <w:t>דת ומאפיינים נוספים</w:t>
      </w:r>
      <w:r>
        <w:rPr>
          <w:rtl w:val="true"/>
        </w:rPr>
        <w:t xml:space="preserve">) </w:t>
      </w:r>
      <w:r>
        <w:rPr>
          <w:rtl w:val="true"/>
        </w:rPr>
        <w:t>יתגבש וינסה למצוא מדינה משלו</w:t>
      </w:r>
      <w:r>
        <w:rPr>
          <w:rtl w:val="true"/>
        </w:rPr>
        <w:t xml:space="preserve">. </w:t>
      </w:r>
      <w:r>
        <w:rPr>
          <w:rtl w:val="true"/>
        </w:rPr>
        <w:t>התנועה לאומית היא תנועה המבקשת להפוך את רעיון הלאומיות למציאות בעבור עם נתון</w:t>
      </w:r>
      <w:r>
        <w:rPr>
          <w:rtl w:val="true"/>
        </w:rPr>
        <w:t xml:space="preserve">, </w:t>
      </w:r>
      <w:r>
        <w:rPr>
          <w:rtl w:val="true"/>
        </w:rPr>
        <w:t>ובאותה התקופה רבים השתייכו לתנועה לאומית לאף ראו בה כמוקד זהותם</w:t>
      </w:r>
      <w:r>
        <w:rPr>
          <w:rtl w:val="true"/>
        </w:rPr>
        <w:t>.</w:t>
      </w:r>
    </w:p>
    <w:p>
      <w:pPr>
        <w:pStyle w:val="normal1"/>
        <w:bidi w:val="1"/>
        <w:rPr/>
      </w:pPr>
      <w:commentRangeStart w:id="8"/>
      <w:r>
        <w:rPr>
          <w:b/>
          <w:b/>
          <w:rtl w:val="true"/>
        </w:rPr>
        <w:t>המהפכה התעשייתית</w:t>
      </w:r>
      <w:r>
        <w:rPr>
          <w:rtl w:val="true"/>
        </w:rPr>
        <w:t xml:space="preserve"> הייתה מהפכה שהגדילה באופן משמעותי את תהליך הייצור</w:t>
      </w:r>
      <w:r>
        <w:rPr>
          <w:rtl w:val="true"/>
        </w:rPr>
        <w:t xml:space="preserve">. </w:t>
      </w:r>
      <w:r>
        <w:rPr>
          <w:rtl w:val="true"/>
        </w:rPr>
        <w:t>תוך הקמת מפעלים</w:t>
      </w:r>
      <w:r>
        <w:rPr>
          <w:rtl w:val="true"/>
        </w:rPr>
        <w:t xml:space="preserve">, </w:t>
      </w:r>
      <w:commentRangeStart w:id="9"/>
      <w:r>
        <w:rPr>
          <w:rtl w:val="true"/>
        </w:rPr>
        <w:t>חרישת שדות בצורה מסודרת</w:t>
      </w:r>
      <w:r>
        <w:rPr>
          <w:rtl w:val="true"/>
        </w:rPr>
      </w:r>
      <w:commentRangeEnd w:id="9"/>
      <w:r>
        <w:commentReference w:id="9"/>
      </w:r>
      <w:r>
        <w:rPr>
          <w:rtl w:val="true"/>
        </w:rPr>
        <w:t xml:space="preserve">, </w:t>
      </w:r>
      <w:r>
        <w:rPr>
          <w:rtl w:val="true"/>
        </w:rPr>
        <w:t xml:space="preserve">ואיפשרה את קיום שתי מהפכות נוספות – </w:t>
      </w:r>
      <w:r>
        <w:rPr>
          <w:b/>
          <w:b/>
          <w:rtl w:val="true"/>
        </w:rPr>
        <w:t>מהפכת הדפוס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היכולת להדפיס בסדרי גודל עיתונים</w:t>
      </w:r>
      <w:r>
        <w:rPr>
          <w:rtl w:val="true"/>
        </w:rPr>
        <w:t xml:space="preserve">, </w:t>
      </w:r>
      <w:r>
        <w:rPr>
          <w:rtl w:val="true"/>
        </w:rPr>
        <w:t>ספרים וכו</w:t>
      </w:r>
      <w:r>
        <w:rPr>
          <w:rtl w:val="true"/>
        </w:rPr>
        <w:t xml:space="preserve">') </w:t>
      </w:r>
      <w:r>
        <w:rPr>
          <w:rtl w:val="true"/>
        </w:rPr>
        <w:t>ו</w:t>
      </w:r>
      <w:r>
        <w:rPr>
          <w:b/>
          <w:b/>
          <w:rtl w:val="true"/>
        </w:rPr>
        <w:t>המהפכה האגררית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מעבר האדם מהכפר לעיר ובידול ממוקד הזהות שהיה לו בעבר</w:t>
      </w:r>
      <w:r>
        <w:rPr>
          <w:rtl w:val="true"/>
        </w:rPr>
        <w:t xml:space="preserve">). </w:t>
      </w:r>
      <w:r>
        <w:rPr>
          <w:rtl w:val="true"/>
        </w:rPr>
        <w:t>כל אחד מבין אלו עודד את התנועות הלאומיות – בכך שהאנשים עבורו מלייצר בשדה</w:t>
      </w:r>
      <w:r>
        <w:rPr>
          <w:rtl w:val="true"/>
        </w:rPr>
        <w:t xml:space="preserve">, </w:t>
      </w:r>
      <w:r>
        <w:rPr>
          <w:rtl w:val="true"/>
        </w:rPr>
        <w:t>ללעשות עבודה פשוטה במפעל</w:t>
      </w:r>
      <w:r>
        <w:rPr>
          <w:rtl w:val="true"/>
        </w:rPr>
        <w:t xml:space="preserve">, </w:t>
      </w:r>
      <w:r>
        <w:rPr>
          <w:rtl w:val="true"/>
        </w:rPr>
        <w:t>התנתקו מהמשפחה ומהכפר שלהם</w:t>
      </w:r>
      <w:r>
        <w:rPr>
          <w:rtl w:val="true"/>
        </w:rPr>
        <w:t xml:space="preserve">, </w:t>
      </w:r>
      <w:r>
        <w:rPr>
          <w:rtl w:val="true"/>
        </w:rPr>
        <w:t>שבעבר היוו את מוקד הזהות שלהם</w:t>
      </w:r>
      <w:r>
        <w:rPr>
          <w:rtl w:val="true"/>
        </w:rPr>
        <w:t xml:space="preserve">, </w:t>
      </w:r>
      <w:r>
        <w:rPr>
          <w:rtl w:val="true"/>
        </w:rPr>
        <w:t xml:space="preserve">וחיפשו מוקד זהות חדש – צורך </w:t>
      </w:r>
      <w:ins w:id="12" w:author="Anonymous" w:date="2024-11-18T04:42:18Z">
        <w:r>
          <w:rPr>
            <w:rtl w:val="true"/>
          </w:rPr>
          <w:t xml:space="preserve">שהתנועות הלאומיות הצליחו </w:t>
        </w:r>
      </w:ins>
      <w:del w:id="13" w:author="Anonymous" w:date="2024-11-18T04:42:30Z">
        <w:r>
          <w:rPr>
            <w:rtl w:val="true"/>
          </w:rPr>
          <w:delText>הלאומיות הצליחה</w:delText>
        </w:r>
      </w:del>
      <w:r>
        <w:rPr>
          <w:rtl w:val="true"/>
        </w:rPr>
        <w:t xml:space="preserve"> למלא</w:t>
      </w:r>
      <w:r>
        <w:rPr>
          <w:rtl w:val="true"/>
        </w:rPr>
        <w:t xml:space="preserve">. </w:t>
      </w:r>
      <w:r>
        <w:rPr>
          <w:rtl w:val="true"/>
        </w:rPr>
        <w:t>מהפכת הדפוס גם איפשרה הפצת רעיונות כאש בשדה קוצים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חדש היו מגיעות מאוזן לאוזן</w:t>
      </w:r>
      <w:r>
        <w:rPr>
          <w:rtl w:val="true"/>
        </w:rPr>
        <w:t xml:space="preserve">, </w:t>
      </w:r>
      <w:r>
        <w:rPr>
          <w:rtl w:val="true"/>
        </w:rPr>
        <w:t>מפעם לפעם</w:t>
      </w:r>
      <w:r>
        <w:rPr>
          <w:rtl w:val="true"/>
        </w:rPr>
        <w:t xml:space="preserve">, </w:t>
      </w:r>
      <w:r>
        <w:rPr>
          <w:rtl w:val="true"/>
        </w:rPr>
        <w:t xml:space="preserve">עתה עיתונים היו נגישים </w:t>
      </w:r>
      <w:commentRangeStart w:id="10"/>
      <w:r>
        <w:rPr>
          <w:rtl w:val="true"/>
        </w:rPr>
        <w:t>ונקראים ע</w:t>
      </w:r>
      <w:r>
        <w:rPr>
          <w:rtl w:val="true"/>
        </w:rPr>
        <w:t>"</w:t>
      </w:r>
      <w:r>
        <w:rPr>
          <w:rtl w:val="true"/>
        </w:rPr>
        <w:t>י הציבור</w:t>
      </w:r>
      <w:r>
        <w:rPr>
          <w:rtl w:val="true"/>
        </w:rPr>
      </w:r>
      <w:commentRangeEnd w:id="10"/>
      <w:r>
        <w:commentReference w:id="10"/>
      </w:r>
      <w:r>
        <w:rPr>
          <w:rtl w:val="true"/>
        </w:rPr>
        <w:t xml:space="preserve">. </w:t>
      </w:r>
      <w:r>
        <w:rPr>
          <w:rtl w:val="true"/>
        </w:rPr>
        <w:t xml:space="preserve">העיתונים איפשרו להוות עוד </w:t>
      </w:r>
      <w:ins w:id="14" w:author="Anonymous" w:date="2024-11-18T04:43:29Z">
        <w:r>
          <w:rPr>
            <w:rtl w:val="true"/>
          </w:rPr>
          <w:t>מקור</w:t>
        </w:r>
      </w:ins>
      <w:del w:id="15" w:author="Anonymous" w:date="2024-11-18T04:43:34Z">
        <w:r>
          <w:rPr>
            <w:rtl w:val="true"/>
          </w:rPr>
          <w:delText>מ</w:delText>
        </w:r>
      </w:del>
      <w:r>
        <w:rPr>
          <w:rtl w:val="true"/>
        </w:rPr>
        <w:t>קוד להפצת הרעיונות של התנועות הלאומיות</w:t>
      </w:r>
      <w:r>
        <w:rPr>
          <w:rtl w:val="true"/>
        </w:rPr>
        <w:t xml:space="preserve">, </w:t>
      </w:r>
      <w:r>
        <w:rPr>
          <w:rtl w:val="true"/>
        </w:rPr>
        <w:t xml:space="preserve">וגיוס אנשים לתנועות הלאומיות </w:t>
      </w:r>
      <w:r>
        <w:rPr>
          <w:rtl w:val="true"/>
        </w:rPr>
        <w:t>(</w:t>
      </w:r>
      <w:r>
        <w:rPr>
          <w:rtl w:val="true"/>
        </w:rPr>
        <w:t>הוא שלב הכרחי בקיומה של תנועה לאומית</w:t>
      </w:r>
      <w:r>
        <w:rPr>
          <w:rtl w:val="true"/>
        </w:rPr>
        <w:t>).</w:t>
      </w:r>
      <w:commentRangeEnd w:id="8"/>
      <w:r>
        <w:commentReference w:id="8"/>
      </w:r>
      <w:r>
        <w:rPr>
          <w:rtl w:val="true"/>
        </w:rPr>
      </w:r>
    </w:p>
    <w:p>
      <w:pPr>
        <w:pStyle w:val="normal1"/>
        <w:bidi w:val="1"/>
        <w:rPr/>
      </w:pPr>
      <w:r>
        <w:rPr>
          <w:rtl w:val="true"/>
        </w:rPr>
        <w:t>מ</w:t>
      </w:r>
      <w:r>
        <w:rPr>
          <w:b/>
          <w:b/>
          <w:rtl w:val="true"/>
        </w:rPr>
        <w:t>המהפכות הפוליטיות</w:t>
      </w:r>
      <w:r>
        <w:rPr>
          <w:rtl w:val="true"/>
        </w:rPr>
        <w:t xml:space="preserve"> שהתרחשו באותה התקופה</w:t>
      </w:r>
      <w:r>
        <w:rPr>
          <w:rtl w:val="true"/>
        </w:rPr>
        <w:t>,</w:t>
      </w:r>
      <w:del w:id="16" w:author="Anonymous" w:date="2024-11-18T04:44:42Z">
        <w:r>
          <w:rPr>
            <w:rtl w:val="true"/>
          </w:rPr>
          <w:delText xml:space="preserve"> </w:delText>
        </w:r>
      </w:del>
      <w:del w:id="17" w:author="Anonymous" w:date="2024-11-18T04:44:42Z">
        <w:r>
          <w:rPr>
            <w:rtl w:val="true"/>
          </w:rPr>
          <w:delText>נפרט את שתיים בולטות ביותר</w:delText>
        </w:r>
      </w:del>
      <w:r>
        <w:rPr>
          <w:rtl w:val="true"/>
        </w:rPr>
        <w:t xml:space="preserve">. </w:t>
      </w:r>
      <w:r>
        <w:rPr>
          <w:rtl w:val="true"/>
        </w:rPr>
        <w:t xml:space="preserve">הראשונה – </w:t>
      </w:r>
      <w:r>
        <w:rPr>
          <w:b/>
          <w:b/>
          <w:rtl w:val="true"/>
        </w:rPr>
        <w:t>המהפכה האמריקאית</w:t>
      </w:r>
      <w:r>
        <w:rPr>
          <w:rtl w:val="true"/>
        </w:rPr>
        <w:t xml:space="preserve">. </w:t>
      </w:r>
      <w:r>
        <w:rPr>
          <w:rtl w:val="true"/>
        </w:rPr>
        <w:t>במסגרתה</w:t>
      </w:r>
      <w:r>
        <w:rPr>
          <w:rtl w:val="true"/>
        </w:rPr>
        <w:t xml:space="preserve">, </w:t>
      </w:r>
      <w:r>
        <w:rPr>
          <w:rtl w:val="true"/>
        </w:rPr>
        <w:t xml:space="preserve">המתיישבים האמריקאים </w:t>
      </w:r>
      <w:r>
        <w:rPr>
          <w:rtl w:val="true"/>
        </w:rPr>
        <w:t>(</w:t>
      </w:r>
      <w:r>
        <w:rPr>
          <w:rtl w:val="true"/>
        </w:rPr>
        <w:t>שהתחילו כמושבות בריטיות לאסירים</w:t>
      </w:r>
      <w:r>
        <w:rPr>
          <w:rtl w:val="true"/>
        </w:rPr>
        <w:t xml:space="preserve">, </w:t>
      </w:r>
      <w:r>
        <w:rPr>
          <w:rtl w:val="true"/>
        </w:rPr>
        <w:t>והפכו למושבות עצמאיות של ממש</w:t>
      </w:r>
      <w:r>
        <w:rPr>
          <w:rtl w:val="true"/>
        </w:rPr>
        <w:t xml:space="preserve">) </w:t>
      </w:r>
      <w:r>
        <w:rPr>
          <w:rtl w:val="true"/>
        </w:rPr>
        <w:t>נלחמו בבריטים ששלטותו בשטחם והצליחו לקבל עצמאות מוחלטת</w:t>
      </w:r>
      <w:r>
        <w:rPr>
          <w:rtl w:val="true"/>
        </w:rPr>
        <w:t xml:space="preserve">. </w:t>
      </w:r>
      <w:r>
        <w:rPr>
          <w:rtl w:val="true"/>
        </w:rPr>
        <w:t xml:space="preserve">זו הייתה </w:t>
      </w:r>
      <w:commentRangeStart w:id="11"/>
      <w:r>
        <w:rPr>
          <w:rtl w:val="true"/>
        </w:rPr>
        <w:t>הוכחה ניצחת</w:t>
      </w:r>
      <w:r>
        <w:rPr>
          <w:rtl w:val="true"/>
        </w:rPr>
      </w:r>
      <w:commentRangeEnd w:id="11"/>
      <w:r>
        <w:commentReference w:id="11"/>
      </w:r>
      <w:r>
        <w:rPr>
          <w:rtl w:val="true"/>
        </w:rPr>
        <w:t xml:space="preserve"> </w:t>
      </w:r>
      <w:commentRangeStart w:id="12"/>
      <w:r>
        <w:rPr>
          <w:rtl w:val="true"/>
        </w:rPr>
        <w:t xml:space="preserve">שתנועה לאומית </w:t>
      </w:r>
      <w:r>
        <w:rPr>
          <w:rtl w:val="true"/>
        </w:rPr>
        <w:t>(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האמריקאית</w:t>
      </w:r>
      <w:r>
        <w:rPr>
          <w:rtl w:val="true"/>
        </w:rPr>
        <w:t xml:space="preserve">) </w:t>
      </w:r>
      <w:r>
        <w:rPr>
          <w:rtl w:val="true"/>
        </w:rPr>
        <w:t>יכולה להצליח במאבקה ולהשיג שטחים</w:t>
      </w:r>
      <w:r>
        <w:rPr>
          <w:rtl w:val="true"/>
        </w:rPr>
      </w:r>
      <w:commentRangeEnd w:id="12"/>
      <w:r>
        <w:commentReference w:id="12"/>
      </w:r>
      <w:r>
        <w:rPr>
          <w:rtl w:val="true"/>
        </w:rPr>
        <w:t xml:space="preserve">. </w:t>
      </w:r>
      <w:r>
        <w:rPr>
          <w:rtl w:val="true"/>
        </w:rPr>
        <w:t xml:space="preserve">השנייה – </w:t>
      </w:r>
      <w:r>
        <w:rPr>
          <w:b/>
          <w:b/>
          <w:rtl w:val="true"/>
        </w:rPr>
        <w:t>כיבושי נפוליאון</w:t>
      </w:r>
      <w:r>
        <w:rPr>
          <w:rtl w:val="true"/>
        </w:rPr>
        <w:t xml:space="preserve">. </w:t>
      </w:r>
      <w:r>
        <w:rPr>
          <w:rtl w:val="true"/>
        </w:rPr>
        <w:t>נופליאון הוא שליט שעלה לשלטון בשם הדמוקרטיה</w:t>
      </w:r>
      <w:r>
        <w:rPr>
          <w:rtl w:val="true"/>
        </w:rPr>
        <w:t xml:space="preserve">, </w:t>
      </w:r>
      <w:r>
        <w:rPr>
          <w:rtl w:val="true"/>
        </w:rPr>
        <w:t xml:space="preserve">ונותר שם </w:t>
      </w:r>
      <w:del w:id="18" w:author="Anonymous" w:date="2024-11-18T04:45:58Z">
        <w:r>
          <w:rPr>
            <w:rtl w:val="true"/>
          </w:rPr>
          <w:delText>(</w:delText>
        </w:r>
      </w:del>
      <w:del w:id="19" w:author="Anonymous" w:date="2024-11-18T04:45:58Z">
        <w:r>
          <w:rPr>
            <w:rtl w:val="true"/>
          </w:rPr>
          <w:delText>חולה כוח</w:delText>
        </w:r>
      </w:del>
      <w:del w:id="20" w:author="Anonymous" w:date="2024-11-18T04:45:58Z">
        <w:r>
          <w:rPr>
            <w:rtl w:val="true"/>
          </w:rPr>
          <w:delText xml:space="preserve">) </w:delText>
        </w:r>
      </w:del>
      <w:r>
        <w:rPr>
          <w:rtl w:val="true"/>
        </w:rPr>
        <w:t>בטענה למצב חירום</w:t>
      </w:r>
      <w:r>
        <w:rPr>
          <w:rtl w:val="true"/>
        </w:rPr>
        <w:t xml:space="preserve">, </w:t>
      </w:r>
      <w:r>
        <w:rPr>
          <w:rtl w:val="true"/>
        </w:rPr>
        <w:t>וכבש חלקים נרחבים מאירופה</w:t>
      </w:r>
      <w:r>
        <w:rPr>
          <w:rtl w:val="true"/>
        </w:rPr>
        <w:t xml:space="preserve">. </w:t>
      </w:r>
      <w:r>
        <w:rPr>
          <w:rtl w:val="true"/>
        </w:rPr>
        <w:t>כיבושי נפליאון הראו מה תנועה לאומית יכולה להשיג</w:t>
      </w:r>
      <w:r>
        <w:rPr>
          <w:rtl w:val="true"/>
        </w:rPr>
        <w:t xml:space="preserve">, </w:t>
      </w:r>
      <w:r>
        <w:rPr>
          <w:rtl w:val="true"/>
        </w:rPr>
        <w:t xml:space="preserve">אך למרות המטרות הנעלות אותן ביקש לקיים – הוא למעשה דיכא את האוטונומיה במדינות אותן הוא כבש </w:t>
      </w:r>
      <w:r>
        <w:rPr>
          <w:rtl w:val="true"/>
        </w:rPr>
        <w:t>(</w:t>
      </w:r>
      <w:commentRangeStart w:id="13"/>
      <w:r>
        <w:rPr>
          <w:rtl w:val="true"/>
        </w:rPr>
        <w:t>דבר שגרם לאף יותר מחאות ולהתחזקות התנועות הלאומיות</w:t>
      </w:r>
      <w:r>
        <w:rPr>
          <w:rtl w:val="true"/>
        </w:rPr>
        <w:t>).</w:t>
      </w:r>
      <w:commentRangeEnd w:id="13"/>
      <w:r>
        <w:commentReference w:id="13"/>
      </w:r>
      <w:r>
        <w:rPr>
          <w:rtl w:val="true"/>
        </w:rPr>
      </w:r>
    </w:p>
    <w:p>
      <w:pPr>
        <w:pStyle w:val="normal1"/>
        <w:bidi w:val="1"/>
        <w:rPr/>
      </w:pPr>
      <w:ins w:id="21" w:author="Anonymous" w:date="2024-11-18T04:47:33Z">
        <w:commentRangeStart w:id="14"/>
        <w:r>
          <w:rPr>
            <w:rtl w:val="true"/>
          </w:rPr>
          <w:t>קטע המקור שבחרתי מספר הלימוד</w:t>
        </w:r>
      </w:ins>
      <w:del w:id="22" w:author="Anonymous" w:date="2024-11-18T04:47:33Z">
        <w:r>
          <w:rPr>
            <w:rtl w:val="true"/>
          </w:rPr>
          <w:delText>נתבונן בקטע המקור</w:delText>
        </w:r>
      </w:del>
      <w:r>
        <w:rPr>
          <w:rtl w:val="true"/>
        </w:rPr>
        <w:t xml:space="preserve"> הוא זכרונותיו של הנסיך דה־סגיור</w:t>
      </w:r>
      <w:r>
        <w:rPr>
          <w:rtl w:val="true"/>
        </w:rPr>
        <w:t xml:space="preserve">, </w:t>
      </w:r>
      <w:r>
        <w:rPr>
          <w:rtl w:val="true"/>
        </w:rPr>
        <w:t xml:space="preserve">שנמצא בספר </w:t>
      </w:r>
      <w:r>
        <w:rPr>
          <w:rtl w:val="true"/>
        </w:rPr>
        <w:t>"</w:t>
      </w:r>
      <w:r>
        <w:rPr>
          <w:rtl w:val="true"/>
        </w:rPr>
        <w:t>הלאומיות בישראל ובעמים</w:t>
      </w:r>
      <w:r>
        <w:rPr>
          <w:rtl w:val="true"/>
        </w:rPr>
        <w:t xml:space="preserve">", </w:t>
      </w:r>
      <w:r>
        <w:rPr>
          <w:rtl w:val="true"/>
        </w:rPr>
        <w:t>הוצאת כנרת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26</w:t>
      </w:r>
      <w:r>
        <w:rPr>
          <w:rtl w:val="true"/>
        </w:rPr>
        <w:t xml:space="preserve">. </w:t>
      </w:r>
      <w:r>
        <w:rPr>
          <w:rtl w:val="true"/>
        </w:rPr>
        <w:t>הנסיך היה אציל צרפתי</w:t>
      </w:r>
      <w:r>
        <w:rPr>
          <w:rtl w:val="true"/>
        </w:rPr>
        <w:t xml:space="preserve">, </w:t>
      </w:r>
      <w:r>
        <w:rPr>
          <w:rtl w:val="true"/>
        </w:rPr>
        <w:t>ומזכרונותיו נראה כיצד המהפכה המרוחקת שהתרחשה באמריקה</w:t>
      </w:r>
      <w:r>
        <w:rPr>
          <w:rtl w:val="true"/>
        </w:rPr>
        <w:t xml:space="preserve">, </w:t>
      </w:r>
      <w:r>
        <w:rPr>
          <w:rtl w:val="true"/>
        </w:rPr>
        <w:t>השפיעה על הלאומיות בצרפת</w:t>
      </w:r>
      <w:r>
        <w:rPr>
          <w:rtl w:val="true"/>
        </w:rPr>
        <w:t>.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i/>
          <w:rtl w:val="true"/>
        </w:rPr>
        <w:t>"</w:t>
      </w:r>
      <w:r>
        <w:rPr>
          <w:i/>
          <w:i/>
          <w:rtl w:val="true"/>
        </w:rPr>
        <w:t>גבורתם של הרפובליקאים החדשים באמריקה רכשה לה הוקרה ברחבי אירופה וזכתה לאהדתם של כל שוחרי הצדק וההומאניות</w:t>
      </w:r>
      <w:r>
        <w:rPr>
          <w:i/>
          <w:rtl w:val="true"/>
        </w:rPr>
        <w:t>"</w:t>
      </w:r>
      <w:r>
        <w:rPr>
          <w:rtl w:val="true"/>
        </w:rPr>
        <w:t xml:space="preserve"> – </w:t>
      </w:r>
      <w:r>
        <w:rPr>
          <w:rtl w:val="true"/>
        </w:rPr>
        <w:t>ניזכר שהצדק וההומאניות הם רעיונות שהבאו כחלק מרעיונות הפילוסופים באותה המאה</w:t>
      </w:r>
      <w:r>
        <w:rPr>
          <w:rtl w:val="true"/>
        </w:rPr>
        <w:t xml:space="preserve">, </w:t>
      </w:r>
      <w:r>
        <w:rPr>
          <w:rtl w:val="true"/>
        </w:rPr>
        <w:t>אותה הקבוצה שפיתחה את הבסיס ללאומיות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 xml:space="preserve">גבורתם של אותם רפובליקאים באמריקה </w:t>
      </w:r>
      <w:r>
        <w:rPr>
          <w:rtl w:val="true"/>
        </w:rPr>
        <w:t>(</w:t>
      </w:r>
      <w:r>
        <w:rPr>
          <w:rtl w:val="true"/>
        </w:rPr>
        <w:t>האנשים שהובילו את המהפכה</w:t>
      </w:r>
      <w:r>
        <w:rPr>
          <w:rtl w:val="true"/>
        </w:rPr>
        <w:t xml:space="preserve">) </w:t>
      </w:r>
      <w:r>
        <w:rPr>
          <w:rtl w:val="true"/>
        </w:rPr>
        <w:t>הייתה אהודה ע</w:t>
      </w:r>
      <w:r>
        <w:rPr>
          <w:rtl w:val="true"/>
        </w:rPr>
        <w:t>"</w:t>
      </w:r>
      <w:r>
        <w:rPr>
          <w:rtl w:val="true"/>
        </w:rPr>
        <w:t>י מייסדי הלאומיות</w:t>
      </w:r>
      <w:r>
        <w:rPr>
          <w:rtl w:val="true"/>
        </w:rPr>
        <w:t xml:space="preserve">. </w:t>
      </w:r>
      <w:r>
        <w:rPr>
          <w:i/>
          <w:rtl w:val="true"/>
        </w:rPr>
        <w:t>"</w:t>
      </w:r>
      <w:r>
        <w:rPr>
          <w:i/>
          <w:i/>
          <w:rtl w:val="true"/>
        </w:rPr>
        <w:t>האנשים הצעירים</w:t>
      </w:r>
      <w:r>
        <w:rPr>
          <w:i/>
          <w:rtl w:val="true"/>
        </w:rPr>
        <w:t xml:space="preserve">... </w:t>
      </w:r>
      <w:r>
        <w:rPr>
          <w:i/>
          <w:i/>
          <w:rtl w:val="true"/>
        </w:rPr>
        <w:t>הללו היו מלאי התלהבות לרגל העניין שעוררה בהם התקוממות האמריקאים</w:t>
      </w:r>
      <w:r>
        <w:rPr>
          <w:i/>
          <w:rtl w:val="true"/>
        </w:rPr>
        <w:t>."</w:t>
      </w:r>
      <w:r>
        <w:rPr>
          <w:rtl w:val="true"/>
        </w:rPr>
        <w:t xml:space="preserve"> – </w:t>
      </w:r>
      <w:r>
        <w:rPr>
          <w:rtl w:val="true"/>
        </w:rPr>
        <w:t>אותם הישגים של האמריקאים</w:t>
      </w:r>
      <w:r>
        <w:rPr>
          <w:rtl w:val="true"/>
        </w:rPr>
        <w:t xml:space="preserve">, </w:t>
      </w:r>
      <w:r>
        <w:rPr>
          <w:rtl w:val="true"/>
        </w:rPr>
        <w:t>והתקוממות שלהם</w:t>
      </w:r>
      <w:r>
        <w:rPr>
          <w:rtl w:val="true"/>
        </w:rPr>
        <w:t xml:space="preserve">, </w:t>
      </w:r>
      <w:r>
        <w:rPr>
          <w:rtl w:val="true"/>
        </w:rPr>
        <w:t>עוררו עניין והשראה בצעירים שהשתתפו בתנועות הלאומיות</w:t>
      </w:r>
      <w:r>
        <w:rPr>
          <w:rtl w:val="true"/>
        </w:rPr>
        <w:t xml:space="preserve">. </w:t>
      </w:r>
      <w:r>
        <w:rPr>
          <w:rtl w:val="true"/>
        </w:rPr>
        <w:t>נסיק שהמהפכה האמריקאית עודדה גם שלב נוסף בהתפתחות התנועות הלאומיות</w:t>
      </w:r>
      <w:r>
        <w:rPr>
          <w:rtl w:val="true"/>
        </w:rPr>
        <w:t xml:space="preserve">, </w:t>
      </w:r>
      <w:r>
        <w:rPr>
          <w:rtl w:val="true"/>
        </w:rPr>
        <w:t>הוא שלב המאבק וההתקוממות</w:t>
      </w:r>
      <w:r>
        <w:rPr>
          <w:rtl w:val="true"/>
        </w:rPr>
        <w:t>.</w:t>
      </w:r>
      <w:commentRangeEnd w:id="14"/>
      <w:r>
        <w:commentReference w:id="14"/>
      </w:r>
      <w:r>
        <w:rPr>
          <w:rtl w:val="true"/>
        </w:rPr>
      </w:r>
    </w:p>
    <w:p>
      <w:pPr>
        <w:pStyle w:val="normal1"/>
        <w:bidi w:val="1"/>
        <w:rPr/>
      </w:pP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המהפכה התעשייתית</w:t>
      </w:r>
      <w:del w:id="23" w:author="Anonymous" w:date="2024-11-18T04:49:11Z">
        <w:r>
          <w:rPr>
            <w:rtl w:val="true"/>
          </w:rPr>
          <w:delText xml:space="preserve"> </w:delText>
        </w:r>
      </w:del>
      <w:del w:id="24" w:author="Anonymous" w:date="2024-11-18T04:49:11Z">
        <w:r>
          <w:rPr>
            <w:rtl w:val="true"/>
          </w:rPr>
          <w:delText>(</w:delText>
        </w:r>
      </w:del>
      <w:del w:id="25" w:author="Anonymous" w:date="2024-11-18T04:49:11Z">
        <w:r>
          <w:rPr>
            <w:rtl w:val="true"/>
          </w:rPr>
          <w:delText>שטומנת בחובה מהפכות רבות נוספות</w:delText>
        </w:r>
      </w:del>
      <w:r>
        <w:rPr>
          <w:rtl w:val="true"/>
        </w:rPr>
        <w:t xml:space="preserve">) </w:t>
      </w:r>
      <w:r>
        <w:rPr>
          <w:rtl w:val="true"/>
        </w:rPr>
        <w:t>והמהפכות הפוליטיות במאה ה־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 xml:space="preserve">היו </w:t>
      </w:r>
      <w:ins w:id="26" w:author="Anonymous" w:date="2024-11-18T04:49:17Z">
        <w:r>
          <w:rPr>
            <w:rtl w:val="true"/>
          </w:rPr>
          <w:t>בעלות</w:t>
        </w:r>
      </w:ins>
      <w:del w:id="27" w:author="Anonymous" w:date="2024-11-18T04:49:17Z">
        <w:r>
          <w:rPr>
            <w:rtl w:val="true"/>
          </w:rPr>
          <w:delText>בעלי</w:delText>
        </w:r>
      </w:del>
      <w:r>
        <w:rPr>
          <w:rtl w:val="true"/>
        </w:rPr>
        <w:t xml:space="preserve"> השפעה רבה על התפתחות התנועות הלאומיות</w:t>
      </w:r>
      <w:r>
        <w:rPr>
          <w:rtl w:val="true"/>
        </w:rPr>
        <w:t xml:space="preserve">. </w:t>
      </w:r>
      <w:r>
        <w:rPr>
          <w:rtl w:val="true"/>
        </w:rPr>
        <w:t xml:space="preserve">ראינו שמהפכה האמריקאית </w:t>
      </w:r>
      <w:r>
        <w:rPr>
          <w:rtl w:val="true"/>
        </w:rPr>
        <w:t>(</w:t>
      </w:r>
      <w:r>
        <w:rPr>
          <w:rtl w:val="true"/>
        </w:rPr>
        <w:t>אחת מהמהפכות הפוליטיות</w:t>
      </w:r>
      <w:r>
        <w:rPr>
          <w:rtl w:val="true"/>
        </w:rPr>
        <w:t xml:space="preserve">) </w:t>
      </w:r>
      <w:r>
        <w:rPr>
          <w:rtl w:val="true"/>
        </w:rPr>
        <w:t>השפיעה על הלאומיות באירופה ועודדה אותה גם היא</w:t>
      </w:r>
      <w:r>
        <w:rPr>
          <w:rtl w:val="true"/>
        </w:rPr>
        <w:t>.</w:t>
      </w:r>
    </w:p>
    <w:p>
      <w:pPr>
        <w:pStyle w:val="normal1"/>
        <w:bidi w:val="1"/>
        <w:spacing w:before="100" w:after="200"/>
        <w:rPr/>
      </w:pPr>
      <w:r>
        <w:rPr>
          <w:rtl w:val="tru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nonymous" w:date="2024-11-18T04:49:57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כתיבה יפה מאד שמעידה על הבנה טובה בחומר הלימוד. שים לב להערות בגוף הקובץ. כל הכבוד!</w:t>
      </w:r>
    </w:p>
  </w:comment>
  <w:comment w:id="1" w:author="Anonymous" w:date="2024-11-18T04:37:44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אתה כותב מאד יפה. שים לב להערות שלי על ניסוחים ודברים לא מלאים</w:t>
      </w:r>
    </w:p>
  </w:comment>
  <w:comment w:id="2" w:author="Unknown Author" w:date="2024-11-19T21:56:46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Liberation Serif" w:hAnsi="Liberation Serif" w:eastAsia="DejaVu Sans" w:cs="DejaVu Sans"/>
          <w:sz w:val="24"/>
          <w:sz w:val="24"/>
          <w:szCs w:val="24"/>
          <w:lang w:val="en-US" w:eastAsia="en-US" w:bidi="en-US"/>
        </w:rPr>
        <w:t>כאן יש לכתוב את הפרטים המלאים של המקור ומשפט-שניים שמתאים את תוכנו באופן כללי</w:t>
      </w:r>
    </w:p>
  </w:comment>
  <w:comment w:id="3" w:author="Anonymous" w:date="2024-11-18T04:33:08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האמנסיפציה אינה רשימת חוקים</w:t>
      </w:r>
    </w:p>
  </w:comment>
  <w:comment w:id="4" w:author="Anonymous" w:date="2024-11-18T04:34:19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אין כאן הסבר מלא על האנטישמיות המודרנית</w:t>
      </w:r>
    </w:p>
  </w:comment>
  <w:comment w:id="5" w:author="Anonymous" w:date="2024-11-18T04:36:56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מכיוון שחסרה הגדרה מלאה של האנטישמיות המודרנית הקישור שלך לא מלא. מה שכתבת פה מצוין אבל יש לקשר זו להגדרה המלאה של המושג</w:t>
      </w:r>
    </w:p>
  </w:comment>
  <w:comment w:id="6" w:author="Anonymous" w:date="2024-11-18T04:37:21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ניסוח לא מתאים...</w:t>
      </w:r>
    </w:p>
  </w:comment>
  <w:comment w:id="7" w:author="Anonymous" w:date="2024-11-18T04:40:26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אנחנומדברים על צמיחת התנועות הלאומיות באירופה. תהיה ממוקד. תנועות לאומיות באיזורים אחרים מתפתחות מאור יותר, למעט אמריקה כמובן.</w:t>
      </w:r>
    </w:p>
  </w:comment>
  <w:comment w:id="9" w:author="Anonymous" w:date="2024-11-18T04:40:55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זו המהפכה האגררית</w:t>
      </w:r>
    </w:p>
  </w:comment>
  <w:comment w:id="10" w:author="Anonymous" w:date="2024-11-18T04:43:23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בהתחלה לא. ידיעת קרוא וכתוב היא תהליך שמתרחש במקביל ומתחיל קצת לאחר התפתחות המהפכה התעשייתית.</w:t>
      </w:r>
    </w:p>
  </w:comment>
  <w:comment w:id="8" w:author="Anonymous" w:date="2024-11-18T04:44:35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מאד יפה! לשים דגש בניסוח על ההשפעה.</w:t>
      </w:r>
    </w:p>
  </w:comment>
  <w:comment w:id="11" w:author="Anonymous" w:date="2024-11-18T04:47:22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השראה</w:t>
      </w:r>
    </w:p>
  </w:comment>
  <w:comment w:id="12" w:author="Anonymous" w:date="2024-11-18T04:45:50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שניתן להוציא מהכוח אל הפועל את רעיונות תנועת ההשכלה.</w:t>
      </w:r>
    </w:p>
  </w:comment>
  <w:comment w:id="13" w:author="Anonymous" w:date="2024-11-18T04:47:04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מדוע ? אתה לא מסביר כאן</w:t>
      </w:r>
    </w:p>
  </w:comment>
  <w:comment w:id="14" w:author="Anonymous" w:date="2024-11-18T04:49:05Z" w:initials="">
    <w:p>
      <w:pPr>
        <w:overflowPunct w:val="false"/>
        <w:bidi w:val="0"/>
        <w:spacing w:before="0" w:after="0" w:lineRule="auto" w:line="240"/>
        <w:jc w:val="left"/>
        <w:rPr/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הכל נכון אבל תהיה ממוקד : יש פה התייחסות לרעיונות תנועת ההשכלה שמומשו ולהשראה של המהפכה. את כותב את זה אבל תהיה ממוקד.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avid Libr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avid Libre" w:hAnsi="David Libre" w:eastAsia="David Libre" w:cs="David Libre"/>
        <w:sz w:val="22"/>
        <w:szCs w:val="22"/>
        <w:lang w:val="h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276" w:before="100" w:after="200"/>
      <w:jc w:val="both"/>
    </w:pPr>
    <w:rPr>
      <w:rFonts w:ascii="David Libre" w:hAnsi="David Libre" w:eastAsia="David Libre" w:cs="David Libre"/>
      <w:color w:val="auto"/>
      <w:kern w:val="0"/>
      <w:sz w:val="22"/>
      <w:szCs w:val="22"/>
      <w:lang w:val="h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bidi w:val="1"/>
      <w:spacing w:lineRule="auto" w:line="240" w:before="100" w:after="200"/>
      <w:jc w:val="center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bidi w:val="1"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bidi w:val="1"/>
      <w:spacing w:lineRule="auto" w:line="240" w:before="320" w:after="80"/>
    </w:pPr>
    <w:rPr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 Thi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1"/>
      <w:spacing w:lineRule="auto" w:line="276" w:before="100" w:after="200"/>
      <w:jc w:val="both"/>
    </w:pPr>
    <w:rPr>
      <w:rFonts w:ascii="David Libre" w:hAnsi="David Libre" w:eastAsia="David Libre" w:cs="David Libre"/>
      <w:color w:val="auto"/>
      <w:kern w:val="0"/>
      <w:sz w:val="22"/>
      <w:szCs w:val="22"/>
      <w:lang w:val="h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3</Pages>
  <Words>1061</Words>
  <Characters>5722</Characters>
  <CharactersWithSpaces>6776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2024-11-19T21:57:45Z</dcterms:modified>
  <cp:revision>1</cp:revision>
  <dc:subject/>
  <dc:title/>
</cp:coreProperties>
</file>